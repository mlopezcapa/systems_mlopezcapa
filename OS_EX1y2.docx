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4032" w14:textId="77777777" w:rsidR="00862932" w:rsidRDefault="000706CA">
      <w:pPr>
        <w:rPr>
          <w:ins w:id="0" w:author="María Jesús  López Iniesta" w:date="2021-09-28T22:29:00Z"/>
        </w:rPr>
      </w:pPr>
      <w:ins w:id="1" w:author="María Jesús  López Iniesta" w:date="2021-09-28T22:18:00Z">
        <w:r>
          <w:t>1.</w:t>
        </w:r>
      </w:ins>
    </w:p>
    <w:p w14:paraId="792ACC81" w14:textId="0D0BD2F2" w:rsidR="000706CA" w:rsidRDefault="000706CA">
      <w:pPr>
        <w:rPr>
          <w:ins w:id="2" w:author="María Jesús  López Iniesta" w:date="2021-09-28T22:18:00Z"/>
        </w:rPr>
      </w:pPr>
      <w:ins w:id="3" w:author="María Jesús  López Iniesta" w:date="2021-09-28T22:18:00Z">
        <w:r>
          <w:t xml:space="preserve"> </w:t>
        </w:r>
      </w:ins>
      <w:r>
        <w:rPr>
          <w:noProof/>
        </w:rPr>
        <w:drawing>
          <wp:inline distT="0" distB="0" distL="0" distR="0" wp14:anchorId="464B14F9" wp14:editId="3B0E4339">
            <wp:extent cx="5978992" cy="3246120"/>
            <wp:effectExtent l="0" t="0" r="3175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992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3152" w14:textId="37F16570" w:rsidR="000706CA" w:rsidRDefault="00862932">
      <w:pPr>
        <w:rPr>
          <w:ins w:id="4" w:author="María Jesús  López Iniesta" w:date="2021-09-28T22:18:00Z"/>
        </w:rPr>
      </w:pPr>
      <w:ins w:id="5" w:author="María Jesús  López Iniesta" w:date="2021-09-28T22:31:00Z">
        <w:r>
          <w:rPr>
            <w:noProof/>
          </w:rPr>
          <w:drawing>
            <wp:inline distT="0" distB="0" distL="0" distR="0" wp14:anchorId="42CD576C" wp14:editId="7F17E89B">
              <wp:extent cx="6645910" cy="4399915"/>
              <wp:effectExtent l="0" t="0" r="2540" b="635"/>
              <wp:docPr id="2" name="Imagen 2" descr="Interfaz de usuario gráfica, Texto, Aplicación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" descr="Interfaz de usuario gráfica, Texto, Aplicación&#10;&#10;Descripción generada automáticamente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910" cy="4399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9C6E7D" w14:textId="43EC44E1" w:rsidR="000706CA" w:rsidRDefault="000706CA">
      <w:pPr>
        <w:rPr>
          <w:ins w:id="6" w:author="María Jesús  López Iniesta" w:date="2021-09-28T22:33:00Z"/>
          <w:lang w:val="en-GB"/>
        </w:rPr>
      </w:pPr>
      <w:ins w:id="7" w:author="María Jesús  López Iniesta" w:date="2021-09-28T22:28:00Z">
        <w:r w:rsidRPr="000706CA">
          <w:rPr>
            <w:lang w:val="en-GB"/>
          </w:rPr>
          <w:t>On th</w:t>
        </w:r>
      </w:ins>
      <w:ins w:id="8" w:author="María Jesús  López Iniesta" w:date="2021-09-28T22:29:00Z">
        <w:r w:rsidR="00862932">
          <w:rPr>
            <w:lang w:val="en-GB"/>
          </w:rPr>
          <w:t>e first</w:t>
        </w:r>
      </w:ins>
      <w:ins w:id="9" w:author="María Jesús  López Iniesta" w:date="2021-09-28T22:28:00Z">
        <w:r w:rsidRPr="000706CA">
          <w:rPr>
            <w:lang w:val="en-GB"/>
          </w:rPr>
          <w:t xml:space="preserve"> screenshot, we see an empty virtual machine configurated</w:t>
        </w:r>
      </w:ins>
      <w:ins w:id="10" w:author="María Jesús  López Iniesta" w:date="2021-09-28T22:46:00Z">
        <w:r w:rsidR="00355943">
          <w:rPr>
            <w:lang w:val="en-GB"/>
          </w:rPr>
          <w:t xml:space="preserve"> for</w:t>
        </w:r>
      </w:ins>
      <w:ins w:id="11" w:author="María Jesús  López Iniesta" w:date="2021-09-28T22:28:00Z">
        <w:r w:rsidRPr="000706CA">
          <w:rPr>
            <w:lang w:val="en-GB"/>
          </w:rPr>
          <w:t xml:space="preserve"> Windows 10, with 2GB of </w:t>
        </w:r>
      </w:ins>
      <w:ins w:id="12" w:author="María Jesús  López Iniesta" w:date="2021-09-28T22:29:00Z">
        <w:r w:rsidR="00862932" w:rsidRPr="000706CA">
          <w:rPr>
            <w:lang w:val="en-GB"/>
          </w:rPr>
          <w:t>RAM and</w:t>
        </w:r>
      </w:ins>
      <w:ins w:id="13" w:author="María Jesús  López Iniesta" w:date="2021-09-28T22:28:00Z">
        <w:r w:rsidRPr="000706CA">
          <w:rPr>
            <w:lang w:val="en-GB"/>
          </w:rPr>
          <w:t xml:space="preserve"> two hard drives. Both can dynamically increase</w:t>
        </w:r>
      </w:ins>
      <w:ins w:id="14" w:author="María Jesús  López Iniesta" w:date="2021-09-28T22:30:00Z">
        <w:r w:rsidR="00862932">
          <w:rPr>
            <w:lang w:val="en-GB"/>
          </w:rPr>
          <w:t xml:space="preserve"> (second screenshot)</w:t>
        </w:r>
      </w:ins>
      <w:ins w:id="15" w:author="María Jesús  López Iniesta" w:date="2021-09-28T22:28:00Z">
        <w:r w:rsidRPr="000706CA">
          <w:rPr>
            <w:lang w:val="en-GB"/>
          </w:rPr>
          <w:t>. About the boot order, I had to change it once I installed Windows 10 because it didn't work well.</w:t>
        </w:r>
      </w:ins>
      <w:ins w:id="16" w:author="María Jesús  López Iniesta" w:date="2021-09-28T22:32:00Z">
        <w:r w:rsidR="00862932">
          <w:rPr>
            <w:lang w:val="en-GB"/>
          </w:rPr>
          <w:t xml:space="preserve"> Also, on the disk I had to install an addition</w:t>
        </w:r>
      </w:ins>
      <w:ins w:id="17" w:author="María Jesús  López Iniesta" w:date="2021-09-28T22:33:00Z">
        <w:r w:rsidR="00862932">
          <w:rPr>
            <w:lang w:val="en-GB"/>
          </w:rPr>
          <w:t xml:space="preserve"> in order to make the USB 3.0 work. </w:t>
        </w:r>
      </w:ins>
    </w:p>
    <w:p w14:paraId="1505E1E8" w14:textId="1DB837D5" w:rsidR="00862932" w:rsidRDefault="00862932">
      <w:pPr>
        <w:rPr>
          <w:ins w:id="18" w:author="María Jesús  López Iniesta" w:date="2021-09-28T22:33:00Z"/>
          <w:lang w:val="en-GB"/>
        </w:rPr>
      </w:pPr>
    </w:p>
    <w:p w14:paraId="3F42A2D9" w14:textId="7A6E28B5" w:rsidR="00862932" w:rsidRDefault="00862932">
      <w:pPr>
        <w:rPr>
          <w:ins w:id="19" w:author="María Jesús  López Iniesta" w:date="2021-09-28T22:33:00Z"/>
          <w:lang w:val="en-GB"/>
        </w:rPr>
      </w:pPr>
    </w:p>
    <w:p w14:paraId="6F1CABB3" w14:textId="39F3ED49" w:rsidR="00862932" w:rsidRDefault="00862932">
      <w:pPr>
        <w:rPr>
          <w:ins w:id="20" w:author="María Jesús  López Iniesta" w:date="2021-09-28T22:33:00Z"/>
          <w:lang w:val="en-GB"/>
        </w:rPr>
      </w:pPr>
    </w:p>
    <w:p w14:paraId="5DE2DBB7" w14:textId="2574212C" w:rsidR="00862932" w:rsidRDefault="00862932">
      <w:pPr>
        <w:rPr>
          <w:ins w:id="21" w:author="María Jesús  López Iniesta" w:date="2021-09-28T22:34:00Z"/>
          <w:lang w:val="en-GB"/>
        </w:rPr>
      </w:pPr>
      <w:ins w:id="22" w:author="María Jesús  López Iniesta" w:date="2021-09-28T22:34:00Z">
        <w:r>
          <w:rPr>
            <w:lang w:val="en-GB"/>
          </w:rPr>
          <w:lastRenderedPageBreak/>
          <w:t xml:space="preserve">2. </w:t>
        </w:r>
      </w:ins>
    </w:p>
    <w:p w14:paraId="732958B7" w14:textId="7E40B4A7" w:rsidR="00862932" w:rsidRDefault="00862932">
      <w:pPr>
        <w:rPr>
          <w:ins w:id="23" w:author="María Jesús  López Iniesta" w:date="2021-09-28T22:30:00Z"/>
          <w:lang w:val="en-GB"/>
        </w:rPr>
      </w:pPr>
      <w:ins w:id="24" w:author="María Jesús  López Iniesta" w:date="2021-09-28T22:34:00Z">
        <w:r>
          <w:rPr>
            <w:noProof/>
            <w:lang w:val="en-GB"/>
          </w:rPr>
          <w:drawing>
            <wp:inline distT="0" distB="0" distL="0" distR="0" wp14:anchorId="278CEA00" wp14:editId="4EAE7E62">
              <wp:extent cx="6645910" cy="4733290"/>
              <wp:effectExtent l="0" t="0" r="2540" b="0"/>
              <wp:docPr id="3" name="Imagen 3" descr="Una captura de pantalla de una computado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n 3" descr="Una captura de pantalla de una computadora&#10;&#10;Descripción generada automáticamente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910" cy="4733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lang w:val="en-GB"/>
          </w:rPr>
          <w:drawing>
            <wp:inline distT="0" distB="0" distL="0" distR="0" wp14:anchorId="135F604F" wp14:editId="3BF46ABB">
              <wp:extent cx="6645910" cy="3824605"/>
              <wp:effectExtent l="0" t="0" r="2540" b="4445"/>
              <wp:docPr id="4" name="Imagen 4" descr="Interfaz de usuario gráfica, Texto, Aplicación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4" descr="Interfaz de usuario gráfica, Texto, Aplicación&#10;&#10;Descripción generada automáticamente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910" cy="38246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E0353F" w14:textId="78C1019D" w:rsidR="00862932" w:rsidRPr="000706CA" w:rsidRDefault="00862932" w:rsidP="00862932">
      <w:pPr>
        <w:rPr>
          <w:lang w:val="en-GB"/>
          <w:rPrChange w:id="25" w:author="María Jesús  López Iniesta" w:date="2021-09-28T22:19:00Z">
            <w:rPr/>
          </w:rPrChange>
        </w:rPr>
      </w:pPr>
      <w:ins w:id="26" w:author="María Jesús  López Iniesta" w:date="2021-09-28T22:41:00Z">
        <w:r w:rsidRPr="00862932">
          <w:rPr>
            <w:lang w:val="en-GB"/>
          </w:rPr>
          <w:t xml:space="preserve">Here we have Windows 10 installed into the virtual box. On the first image, we see how I copied a text file from the host to the guest, which also means that it has an internet connection with access to the rest </w:t>
        </w:r>
      </w:ins>
      <w:ins w:id="27" w:author="María Jesús  López Iniesta" w:date="2021-09-28T22:42:00Z">
        <w:r w:rsidR="0030331A">
          <w:rPr>
            <w:lang w:val="en-GB"/>
          </w:rPr>
          <w:t xml:space="preserve">of the </w:t>
        </w:r>
      </w:ins>
      <w:ins w:id="28" w:author="María Jesús  López Iniesta" w:date="2021-09-28T22:41:00Z">
        <w:r w:rsidRPr="00862932">
          <w:rPr>
            <w:lang w:val="en-GB"/>
          </w:rPr>
          <w:t>computers of the network, and shared folders are allowed.</w:t>
        </w:r>
      </w:ins>
      <w:ins w:id="29" w:author="María Jesús  López Iniesta" w:date="2021-09-28T22:44:00Z">
        <w:r w:rsidR="0030331A">
          <w:rPr>
            <w:lang w:val="en-GB"/>
          </w:rPr>
          <w:t xml:space="preserve"> </w:t>
        </w:r>
        <w:r w:rsidR="0030331A" w:rsidRPr="0030331A">
          <w:rPr>
            <w:lang w:val="en-GB"/>
          </w:rPr>
          <w:t>The second image shows that the virtual machine supports USB 3.0.</w:t>
        </w:r>
      </w:ins>
    </w:p>
    <w:sectPr w:rsidR="00862932" w:rsidRPr="000706CA" w:rsidSect="000706CA">
      <w:pgSz w:w="11906" w:h="16838"/>
      <w:pgMar w:top="720" w:right="720" w:bottom="720" w:left="720" w:header="708" w:footer="708" w:gutter="0"/>
      <w:cols w:space="708"/>
      <w:docGrid w:linePitch="360"/>
      <w:sectPrChange w:id="30" w:author="María Jesús  López Iniesta" w:date="2021-09-28T22:18:00Z">
        <w:sectPr w:rsidR="00862932" w:rsidRPr="000706CA" w:rsidSect="000706CA">
          <w:pgMar w:top="1417" w:right="1701" w:bottom="1417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ía Jesús  López Iniesta">
    <w15:presenceInfo w15:providerId="None" w15:userId="María Jesús  López Inie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02"/>
    <w:rsid w:val="000706CA"/>
    <w:rsid w:val="0030331A"/>
    <w:rsid w:val="00355943"/>
    <w:rsid w:val="006F3302"/>
    <w:rsid w:val="0080212F"/>
    <w:rsid w:val="00862932"/>
    <w:rsid w:val="00C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D64F"/>
  <w15:chartTrackingRefBased/>
  <w15:docId w15:val="{E53EB03B-BA2B-4987-A359-0FDF8CF0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  López Iniesta</dc:creator>
  <cp:keywords/>
  <dc:description/>
  <cp:lastModifiedBy>María Jesús  López Iniesta</cp:lastModifiedBy>
  <cp:revision>4</cp:revision>
  <dcterms:created xsi:type="dcterms:W3CDTF">2021-09-28T20:15:00Z</dcterms:created>
  <dcterms:modified xsi:type="dcterms:W3CDTF">2021-09-28T20:46:00Z</dcterms:modified>
</cp:coreProperties>
</file>